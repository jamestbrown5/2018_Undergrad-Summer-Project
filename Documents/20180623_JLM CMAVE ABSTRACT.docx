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A5" w:rsidRDefault="00632EA5">
      <w:pPr>
        <w:rPr>
          <w:ins w:id="0" w:author="JBrown" w:date="2018-06-26T08:49:00Z"/>
          <w:rFonts w:ascii="Times New Roman" w:hAnsi="Times New Roman" w:cs="Times New Roman"/>
        </w:rPr>
      </w:pPr>
      <w:commentRangeStart w:id="1"/>
      <w:ins w:id="2" w:author="JBrown" w:date="2018-06-26T08:49:00Z">
        <w:r>
          <w:rPr>
            <w:rFonts w:ascii="Times New Roman" w:hAnsi="Times New Roman" w:cs="Times New Roman"/>
          </w:rPr>
          <w:t>Abstract</w:t>
        </w:r>
        <w:commentRangeEnd w:id="1"/>
        <w:r>
          <w:rPr>
            <w:rStyle w:val="CommentReference"/>
          </w:rPr>
          <w:commentReference w:id="1"/>
        </w:r>
      </w:ins>
    </w:p>
    <w:p w:rsidR="00632EA5" w:rsidRDefault="00632EA5">
      <w:pPr>
        <w:rPr>
          <w:ins w:id="3" w:author="JBrown" w:date="2018-06-26T08:45:00Z"/>
          <w:rFonts w:ascii="Times New Roman" w:hAnsi="Times New Roman" w:cs="Times New Roman"/>
        </w:rPr>
      </w:pPr>
      <w:commentRangeStart w:id="4"/>
      <w:ins w:id="5" w:author="JBrown" w:date="2018-06-26T08:45:00Z">
        <w:r>
          <w:rPr>
            <w:rFonts w:ascii="Times New Roman" w:hAnsi="Times New Roman" w:cs="Times New Roman"/>
          </w:rPr>
          <w:t>[Title]</w:t>
        </w:r>
        <w:commentRangeEnd w:id="4"/>
        <w:r>
          <w:rPr>
            <w:rStyle w:val="CommentReference"/>
          </w:rPr>
          <w:commentReference w:id="4"/>
        </w:r>
      </w:ins>
    </w:p>
    <w:p w:rsidR="00E62C7C" w:rsidRDefault="003F3F78">
      <w:pPr>
        <w:rPr>
          <w:ins w:id="6" w:author="JBrown" w:date="2018-06-26T08:59:00Z"/>
          <w:rFonts w:ascii="Times New Roman" w:hAnsi="Times New Roman" w:cs="Times New Roman"/>
        </w:rPr>
      </w:pPr>
      <w:r>
        <w:rPr>
          <w:rFonts w:ascii="Times New Roman" w:hAnsi="Times New Roman" w:cs="Times New Roman"/>
        </w:rPr>
        <w:tab/>
      </w:r>
      <w:commentRangeStart w:id="7"/>
      <w:ins w:id="8" w:author="JBrown" w:date="2018-06-26T08:48:00Z">
        <w:r w:rsidR="00632EA5">
          <w:rPr>
            <w:rFonts w:ascii="Times New Roman" w:hAnsi="Times New Roman" w:cs="Times New Roman"/>
          </w:rPr>
          <w:t>[Background]</w:t>
        </w:r>
        <w:commentRangeEnd w:id="7"/>
        <w:r w:rsidR="00632EA5">
          <w:rPr>
            <w:rStyle w:val="CommentReference"/>
          </w:rPr>
          <w:commentReference w:id="7"/>
        </w:r>
      </w:ins>
      <w:ins w:id="9" w:author="JBrown" w:date="2018-06-26T08:54:00Z">
        <w:r w:rsidR="00632EA5">
          <w:rPr>
            <w:rFonts w:ascii="Times New Roman" w:hAnsi="Times New Roman" w:cs="Times New Roman"/>
          </w:rPr>
          <w:t xml:space="preserve"> </w:t>
        </w:r>
      </w:ins>
      <w:commentRangeStart w:id="10"/>
      <w:r>
        <w:rPr>
          <w:rFonts w:ascii="Times New Roman" w:hAnsi="Times New Roman" w:cs="Times New Roman"/>
        </w:rPr>
        <w:t>T</w:t>
      </w:r>
      <w:r w:rsidR="004801EF">
        <w:rPr>
          <w:rFonts w:ascii="Times New Roman" w:hAnsi="Times New Roman" w:cs="Times New Roman"/>
        </w:rPr>
        <w:t>wo strains of</w:t>
      </w:r>
      <w:r>
        <w:rPr>
          <w:rFonts w:ascii="Times New Roman" w:hAnsi="Times New Roman" w:cs="Times New Roman"/>
        </w:rPr>
        <w:t xml:space="preserve"> European corn borer, </w:t>
      </w:r>
      <w:proofErr w:type="spellStart"/>
      <w:r w:rsidRPr="003F3F78">
        <w:rPr>
          <w:rFonts w:ascii="Times New Roman" w:hAnsi="Times New Roman" w:cs="Times New Roman"/>
        </w:rPr>
        <w:t>Ostrinia</w:t>
      </w:r>
      <w:proofErr w:type="spellEnd"/>
      <w:r w:rsidRPr="003F3F78">
        <w:rPr>
          <w:rFonts w:ascii="Times New Roman" w:hAnsi="Times New Roman" w:cs="Times New Roman"/>
        </w:rPr>
        <w:t xml:space="preserve"> </w:t>
      </w:r>
      <w:proofErr w:type="spellStart"/>
      <w:r w:rsidRPr="003F3F78">
        <w:rPr>
          <w:rFonts w:ascii="Times New Roman" w:hAnsi="Times New Roman" w:cs="Times New Roman"/>
        </w:rPr>
        <w:t>nubilalis</w:t>
      </w:r>
      <w:proofErr w:type="spellEnd"/>
      <w:r>
        <w:rPr>
          <w:rFonts w:ascii="Times New Roman" w:hAnsi="Times New Roman" w:cs="Times New Roman"/>
        </w:rPr>
        <w:t xml:space="preserve">, </w:t>
      </w:r>
      <w:r w:rsidR="004801EF">
        <w:rPr>
          <w:rFonts w:ascii="Times New Roman" w:hAnsi="Times New Roman" w:cs="Times New Roman"/>
        </w:rPr>
        <w:t xml:space="preserve">were examined </w:t>
      </w:r>
      <w:proofErr w:type="gramStart"/>
      <w:r w:rsidR="004801EF">
        <w:rPr>
          <w:rFonts w:ascii="Times New Roman" w:hAnsi="Times New Roman" w:cs="Times New Roman"/>
        </w:rPr>
        <w:t>under</w:t>
      </w:r>
      <w:proofErr w:type="gramEnd"/>
      <w:r w:rsidR="004801EF">
        <w:rPr>
          <w:rFonts w:ascii="Times New Roman" w:hAnsi="Times New Roman" w:cs="Times New Roman"/>
        </w:rPr>
        <w:t xml:space="preserve"> two different photoperiods. The larvae were fed corn when they first entered the Fifth instar</w:t>
      </w:r>
      <w:r w:rsidR="00340DC4">
        <w:rPr>
          <w:rFonts w:ascii="Times New Roman" w:hAnsi="Times New Roman" w:cs="Times New Roman"/>
        </w:rPr>
        <w:t xml:space="preserve">. </w:t>
      </w:r>
      <w:commentRangeEnd w:id="10"/>
      <w:r w:rsidR="00E62C7C">
        <w:rPr>
          <w:rStyle w:val="CommentReference"/>
        </w:rPr>
        <w:commentReference w:id="10"/>
      </w:r>
      <w:commentRangeStart w:id="11"/>
      <w:r w:rsidR="00340DC4">
        <w:rPr>
          <w:rFonts w:ascii="Times New Roman" w:hAnsi="Times New Roman" w:cs="Times New Roman"/>
        </w:rPr>
        <w:t xml:space="preserve">The purpose was to measure the digestion </w:t>
      </w:r>
      <w:proofErr w:type="spellStart"/>
      <w:r w:rsidR="00340DC4">
        <w:rPr>
          <w:rFonts w:ascii="Times New Roman" w:hAnsi="Times New Roman" w:cs="Times New Roman"/>
        </w:rPr>
        <w:t>vs</w:t>
      </w:r>
      <w:proofErr w:type="spellEnd"/>
      <w:r w:rsidR="00340DC4">
        <w:rPr>
          <w:rFonts w:ascii="Times New Roman" w:hAnsi="Times New Roman" w:cs="Times New Roman"/>
        </w:rPr>
        <w:t xml:space="preserve"> ingestion</w:t>
      </w:r>
      <w:commentRangeEnd w:id="11"/>
      <w:r w:rsidR="00E62C7C">
        <w:rPr>
          <w:rStyle w:val="CommentReference"/>
        </w:rPr>
        <w:commentReference w:id="11"/>
      </w:r>
      <w:r w:rsidR="00340DC4">
        <w:rPr>
          <w:rFonts w:ascii="Times New Roman" w:hAnsi="Times New Roman" w:cs="Times New Roman"/>
        </w:rPr>
        <w:t xml:space="preserve">. </w:t>
      </w:r>
      <w:commentRangeStart w:id="12"/>
      <w:r w:rsidR="00340DC4">
        <w:rPr>
          <w:rFonts w:ascii="Times New Roman" w:hAnsi="Times New Roman" w:cs="Times New Roman"/>
        </w:rPr>
        <w:t>The two photoperiods imitating summer and winter to see if they vary in efficiency of digested foods (</w:t>
      </w:r>
      <w:proofErr w:type="gramStart"/>
      <w:r w:rsidR="00340DC4">
        <w:rPr>
          <w:rFonts w:ascii="Times New Roman" w:hAnsi="Times New Roman" w:cs="Times New Roman"/>
        </w:rPr>
        <w:t>ECD%</w:t>
      </w:r>
      <w:proofErr w:type="gramEnd"/>
      <w:r w:rsidR="00340DC4">
        <w:rPr>
          <w:rFonts w:ascii="Times New Roman" w:hAnsi="Times New Roman" w:cs="Times New Roman"/>
        </w:rPr>
        <w:t xml:space="preserve">). </w:t>
      </w:r>
      <w:commentRangeEnd w:id="12"/>
      <w:r w:rsidR="00E62C7C">
        <w:rPr>
          <w:rStyle w:val="CommentReference"/>
        </w:rPr>
        <w:commentReference w:id="12"/>
      </w:r>
      <w:commentRangeStart w:id="13"/>
      <w:r w:rsidR="00C02A4D">
        <w:rPr>
          <w:rFonts w:ascii="Times New Roman" w:hAnsi="Times New Roman" w:cs="Times New Roman"/>
        </w:rPr>
        <w:t>The results divulge the difference in variants and how they respond.</w:t>
      </w:r>
      <w:commentRangeEnd w:id="13"/>
      <w:r w:rsidR="00E62C7C">
        <w:rPr>
          <w:rStyle w:val="CommentReference"/>
        </w:rPr>
        <w:commentReference w:id="13"/>
      </w:r>
      <w:r w:rsidR="00C02A4D">
        <w:rPr>
          <w:rFonts w:ascii="Times New Roman" w:hAnsi="Times New Roman" w:cs="Times New Roman"/>
        </w:rPr>
        <w:t xml:space="preserve"> </w:t>
      </w:r>
    </w:p>
    <w:p w:rsidR="00BF629D" w:rsidRPr="003F3F78" w:rsidRDefault="00C02A4D">
      <w:pPr>
        <w:rPr>
          <w:rFonts w:ascii="Times New Roman" w:hAnsi="Times New Roman" w:cs="Times New Roman"/>
        </w:rPr>
      </w:pPr>
      <w:r>
        <w:rPr>
          <w:rFonts w:ascii="Times New Roman" w:hAnsi="Times New Roman" w:cs="Times New Roman"/>
        </w:rPr>
        <w:t xml:space="preserve">The outcome relates the photoperiod and the strains showing the variability leading to the </w:t>
      </w:r>
      <w:commentRangeStart w:id="14"/>
      <w:r>
        <w:rPr>
          <w:rFonts w:ascii="Times New Roman" w:hAnsi="Times New Roman" w:cs="Times New Roman"/>
        </w:rPr>
        <w:t xml:space="preserve">further development of pest management of the European corn borer, </w:t>
      </w:r>
      <w:r w:rsidR="00931294">
        <w:rPr>
          <w:rFonts w:ascii="Times New Roman" w:hAnsi="Times New Roman" w:cs="Times New Roman"/>
        </w:rPr>
        <w:t>saving the industry resources by using the results to improve the efficiency of</w:t>
      </w:r>
      <w:bookmarkStart w:id="15" w:name="_GoBack"/>
      <w:bookmarkEnd w:id="15"/>
      <w:r w:rsidR="00931294">
        <w:rPr>
          <w:rFonts w:ascii="Times New Roman" w:hAnsi="Times New Roman" w:cs="Times New Roman"/>
        </w:rPr>
        <w:t xml:space="preserve"> their practices.</w:t>
      </w:r>
      <w:commentRangeEnd w:id="14"/>
      <w:r w:rsidR="00E62C7C">
        <w:rPr>
          <w:rStyle w:val="CommentReference"/>
        </w:rPr>
        <w:commentReference w:id="14"/>
      </w:r>
    </w:p>
    <w:sectPr w:rsidR="00BF629D" w:rsidRPr="003F3F78" w:rsidSect="00103A0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Brown" w:date="2018-06-26T09:05:00Z" w:initials="JTB">
    <w:p w:rsidR="00632EA5" w:rsidRDefault="00632EA5" w:rsidP="00632EA5">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 must be concise.</w:t>
      </w:r>
    </w:p>
    <w:p w:rsidR="00632EA5" w:rsidRDefault="00632EA5" w:rsidP="00632EA5">
      <w:pPr>
        <w:pStyle w:val="CommentText"/>
      </w:pPr>
    </w:p>
    <w:p w:rsidR="00632EA5" w:rsidRDefault="00632EA5" w:rsidP="00632EA5">
      <w:pPr>
        <w:pStyle w:val="CommentText"/>
      </w:pPr>
      <w:r>
        <w:t>When writing the abstract please make sure it includes the following:</w:t>
      </w:r>
    </w:p>
    <w:p w:rsidR="00632EA5" w:rsidRDefault="00632EA5" w:rsidP="00632EA5">
      <w:pPr>
        <w:pStyle w:val="CommentText"/>
      </w:pPr>
      <w:r>
        <w:t xml:space="preserve">-Background  </w:t>
      </w:r>
    </w:p>
    <w:p w:rsidR="00632EA5" w:rsidRDefault="00632EA5" w:rsidP="00632EA5">
      <w:pPr>
        <w:pStyle w:val="CommentText"/>
      </w:pPr>
      <w:r>
        <w:t>-Methods</w:t>
      </w:r>
    </w:p>
    <w:p w:rsidR="00632EA5" w:rsidRDefault="00632EA5" w:rsidP="00632EA5">
      <w:pPr>
        <w:pStyle w:val="CommentText"/>
      </w:pPr>
      <w:r>
        <w:t>-Results</w:t>
      </w:r>
    </w:p>
    <w:p w:rsidR="00632EA5" w:rsidRDefault="00632EA5" w:rsidP="00632EA5">
      <w:pPr>
        <w:pStyle w:val="CommentText"/>
      </w:pPr>
      <w:r>
        <w:t>-Conclusion</w:t>
      </w:r>
    </w:p>
    <w:p w:rsidR="00632EA5" w:rsidRDefault="00632EA5">
      <w:pPr>
        <w:pStyle w:val="CommentText"/>
      </w:pPr>
      <w:r>
        <w:t>-Discussion</w:t>
      </w:r>
    </w:p>
  </w:comment>
  <w:comment w:id="4" w:author="JBrown" w:date="2018-06-26T09:05:00Z" w:initials="JTB">
    <w:p w:rsidR="00632EA5" w:rsidRDefault="00632EA5">
      <w:pPr>
        <w:pStyle w:val="CommentText"/>
      </w:pPr>
      <w:r>
        <w:rPr>
          <w:rStyle w:val="CommentReference"/>
        </w:rPr>
        <w:annotationRef/>
      </w:r>
      <w:r>
        <w:t>You neglected to include a title. When considering titles for a scientific presentation one way to structure it is by including the overall subject area (Digestive efficiency) the system or model that you are working with (</w:t>
      </w:r>
      <w:proofErr w:type="spellStart"/>
      <w:r>
        <w:t>Ostrinia</w:t>
      </w:r>
      <w:proofErr w:type="spellEnd"/>
      <w:r>
        <w:t xml:space="preserve"> </w:t>
      </w:r>
      <w:proofErr w:type="spellStart"/>
      <w:r>
        <w:t>nubilalis</w:t>
      </w:r>
      <w:proofErr w:type="spellEnd"/>
      <w:r>
        <w:t xml:space="preserve">) and a concise explanation of what your intentions are in </w:t>
      </w:r>
      <w:proofErr w:type="spellStart"/>
      <w:r>
        <w:t>studing</w:t>
      </w:r>
      <w:proofErr w:type="spellEnd"/>
      <w:r>
        <w:t xml:space="preserve"> this subject in this model (To improve pest management). </w:t>
      </w:r>
    </w:p>
  </w:comment>
  <w:comment w:id="7" w:author="JBrown" w:date="2018-06-26T09:05:00Z" w:initials="JTB">
    <w:p w:rsidR="00632EA5" w:rsidRDefault="00632EA5" w:rsidP="00632EA5">
      <w:pPr>
        <w:pStyle w:val="CommentText"/>
      </w:pPr>
      <w:r>
        <w:rPr>
          <w:rStyle w:val="CommentReference"/>
        </w:rPr>
        <w:annotationRef/>
      </w:r>
      <w:r>
        <w:t xml:space="preserve">The background section in the abstract should be the big idea in the first sentence. Then in the second sentence point towards the gap in knowledge we are looking to fill with this study. One way to contextualize the history of ECB could be: </w:t>
      </w:r>
    </w:p>
    <w:p w:rsidR="00632EA5" w:rsidRDefault="00632EA5" w:rsidP="00632EA5">
      <w:pPr>
        <w:pStyle w:val="CommentText"/>
      </w:pPr>
    </w:p>
    <w:p w:rsidR="00632EA5" w:rsidRDefault="00632EA5">
      <w:pPr>
        <w:pStyle w:val="CommentText"/>
      </w:pPr>
      <w:r>
        <w:t xml:space="preserve">“Corn is one of three major crops grown here in the United States and </w:t>
      </w:r>
      <w:proofErr w:type="spellStart"/>
      <w:r>
        <w:t>Ostrinia</w:t>
      </w:r>
      <w:proofErr w:type="spellEnd"/>
      <w:r>
        <w:t xml:space="preserve"> </w:t>
      </w:r>
      <w:proofErr w:type="spellStart"/>
      <w:r>
        <w:t>nubilalis</w:t>
      </w:r>
      <w:proofErr w:type="spellEnd"/>
      <w:r>
        <w:t xml:space="preserve"> (European corn borer) is a major corn pest that requires a comprehensive management approach. ECB synchronize their life histories with their environment through diapause. In preparation for diapause, ECB accumulate nutrition from their environment but the relationship between diapause </w:t>
      </w:r>
      <w:proofErr w:type="spellStart"/>
      <w:r>
        <w:t>phenology</w:t>
      </w:r>
      <w:proofErr w:type="spellEnd"/>
      <w:r>
        <w:t xml:space="preserve"> and digestive efficiency has not yet been established in ECB.”</w:t>
      </w:r>
    </w:p>
  </w:comment>
  <w:comment w:id="10" w:author="JBrown" w:date="2018-06-26T09:05:00Z" w:initials="JTB">
    <w:p w:rsidR="00E62C7C" w:rsidRDefault="00E62C7C">
      <w:pPr>
        <w:pStyle w:val="CommentText"/>
      </w:pPr>
      <w:r>
        <w:rPr>
          <w:rStyle w:val="CommentReference"/>
        </w:rPr>
        <w:annotationRef/>
      </w:r>
      <w:r>
        <w:t>This methods section is a great start. We just need to clear up the factual errors and be a bit more specific about our experimental plan</w:t>
      </w:r>
    </w:p>
    <w:p w:rsidR="00E62C7C" w:rsidRDefault="00E62C7C">
      <w:pPr>
        <w:pStyle w:val="CommentText"/>
      </w:pPr>
    </w:p>
    <w:p w:rsidR="00E62C7C" w:rsidRDefault="00E62C7C">
      <w:pPr>
        <w:pStyle w:val="CommentText"/>
      </w:pPr>
      <w:r>
        <w:t>One way to write a methods section is to think about the “graph” we will eventually present. What are the independent and dependent variables? What is the methods used to compare those variables</w:t>
      </w:r>
    </w:p>
  </w:comment>
  <w:comment w:id="11" w:author="JBrown" w:date="2018-06-26T09:05:00Z" w:initials="JTB">
    <w:p w:rsidR="00E62C7C" w:rsidRDefault="00E62C7C">
      <w:pPr>
        <w:pStyle w:val="CommentText"/>
      </w:pPr>
      <w:r>
        <w:rPr>
          <w:rStyle w:val="CommentReference"/>
        </w:rPr>
        <w:annotationRef/>
      </w:r>
      <w:r>
        <w:t>This is not the purpose of the experiment. Our purpose is to determine the degree to which diapause initiation and diapause length effects digestive using two strains of European corn borer</w:t>
      </w:r>
    </w:p>
  </w:comment>
  <w:comment w:id="12" w:author="JBrown" w:date="2018-06-26T09:05:00Z" w:initials="JTB">
    <w:p w:rsidR="00E62C7C" w:rsidRDefault="00E62C7C">
      <w:pPr>
        <w:pStyle w:val="CommentText"/>
      </w:pPr>
      <w:r>
        <w:rPr>
          <w:rStyle w:val="CommentReference"/>
        </w:rPr>
        <w:annotationRef/>
      </w:r>
      <w:r>
        <w:t xml:space="preserve">Use my comments from the </w:t>
      </w:r>
      <w:proofErr w:type="spellStart"/>
      <w:r>
        <w:t>preceeding</w:t>
      </w:r>
      <w:proofErr w:type="spellEnd"/>
      <w:r>
        <w:t xml:space="preserve"> sentence and combine this sentence with the previous one.  </w:t>
      </w:r>
    </w:p>
  </w:comment>
  <w:comment w:id="13" w:author="JBrown" w:date="2018-06-26T09:05:00Z" w:initials="JTB">
    <w:p w:rsidR="00E62C7C" w:rsidRDefault="00E62C7C">
      <w:pPr>
        <w:pStyle w:val="CommentText"/>
      </w:pPr>
      <w:r>
        <w:rPr>
          <w:rStyle w:val="CommentReference"/>
        </w:rPr>
        <w:annotationRef/>
      </w:r>
      <w:r>
        <w:t>Please revisit this sentence. The meaning is lost on me at this point.</w:t>
      </w:r>
    </w:p>
  </w:comment>
  <w:comment w:id="14" w:author="JBrown" w:date="2018-06-26T09:05:00Z" w:initials="JTB">
    <w:p w:rsidR="00E62C7C" w:rsidRDefault="00E62C7C">
      <w:pPr>
        <w:pStyle w:val="CommentText"/>
      </w:pPr>
      <w:r>
        <w:rPr>
          <w:rStyle w:val="CommentReference"/>
        </w:rPr>
        <w:annotationRef/>
      </w:r>
      <w:r>
        <w:t>This statement needs revision but I love your word choice here. Try making a more definitive statement about digestive efficiency and pest management:</w:t>
      </w:r>
    </w:p>
    <w:p w:rsidR="00E62C7C" w:rsidRDefault="00E62C7C">
      <w:pPr>
        <w:pStyle w:val="CommentText"/>
      </w:pPr>
    </w:p>
    <w:p w:rsidR="00E62C7C" w:rsidRDefault="00E62C7C">
      <w:pPr>
        <w:pStyle w:val="CommentText"/>
      </w:pPr>
      <w:r>
        <w:t xml:space="preserve">“This understanding of how digestive efficiency changes through the growing season could </w:t>
      </w:r>
      <w:r w:rsidR="00884D1C">
        <w:t>be</w:t>
      </w:r>
      <w:r w:rsidR="00884D1C">
        <w:t xml:space="preserve"> utilized as a management target in an effort to control European corn borer."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D1C" w:rsidRDefault="00884D1C" w:rsidP="003F3F78">
      <w:pPr>
        <w:spacing w:after="0" w:line="240" w:lineRule="auto"/>
      </w:pPr>
      <w:r>
        <w:separator/>
      </w:r>
    </w:p>
  </w:endnote>
  <w:endnote w:type="continuationSeparator" w:id="0">
    <w:p w:rsidR="00884D1C" w:rsidRDefault="00884D1C" w:rsidP="003F3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D1C" w:rsidRDefault="00884D1C" w:rsidP="003F3F78">
      <w:pPr>
        <w:spacing w:after="0" w:line="240" w:lineRule="auto"/>
      </w:pPr>
      <w:r>
        <w:separator/>
      </w:r>
    </w:p>
  </w:footnote>
  <w:footnote w:type="continuationSeparator" w:id="0">
    <w:p w:rsidR="00884D1C" w:rsidRDefault="00884D1C" w:rsidP="003F3F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trackRevisions/>
  <w:defaultTabStop w:val="720"/>
  <w:characterSpacingControl w:val="doNotCompress"/>
  <w:footnotePr>
    <w:footnote w:id="-1"/>
    <w:footnote w:id="0"/>
  </w:footnotePr>
  <w:endnotePr>
    <w:endnote w:id="-1"/>
    <w:endnote w:id="0"/>
  </w:endnotePr>
  <w:compat/>
  <w:rsids>
    <w:rsidRoot w:val="003F3F78"/>
    <w:rsid w:val="00103A01"/>
    <w:rsid w:val="00305750"/>
    <w:rsid w:val="00340DC4"/>
    <w:rsid w:val="003F3F78"/>
    <w:rsid w:val="0042731B"/>
    <w:rsid w:val="004801EF"/>
    <w:rsid w:val="00632EA5"/>
    <w:rsid w:val="008321F0"/>
    <w:rsid w:val="00884D1C"/>
    <w:rsid w:val="00931294"/>
    <w:rsid w:val="00C02A4D"/>
    <w:rsid w:val="00E62C7C"/>
    <w:rsid w:val="00ED1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78"/>
  </w:style>
  <w:style w:type="paragraph" w:styleId="Footer">
    <w:name w:val="footer"/>
    <w:basedOn w:val="Normal"/>
    <w:link w:val="FooterChar"/>
    <w:uiPriority w:val="99"/>
    <w:unhideWhenUsed/>
    <w:rsid w:val="003F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78"/>
  </w:style>
  <w:style w:type="character" w:styleId="CommentReference">
    <w:name w:val="annotation reference"/>
    <w:basedOn w:val="DefaultParagraphFont"/>
    <w:uiPriority w:val="99"/>
    <w:semiHidden/>
    <w:unhideWhenUsed/>
    <w:rsid w:val="00632EA5"/>
    <w:rPr>
      <w:sz w:val="16"/>
      <w:szCs w:val="16"/>
    </w:rPr>
  </w:style>
  <w:style w:type="paragraph" w:styleId="CommentText">
    <w:name w:val="annotation text"/>
    <w:basedOn w:val="Normal"/>
    <w:link w:val="CommentTextChar"/>
    <w:uiPriority w:val="99"/>
    <w:semiHidden/>
    <w:unhideWhenUsed/>
    <w:rsid w:val="00632EA5"/>
    <w:pPr>
      <w:spacing w:line="240" w:lineRule="auto"/>
    </w:pPr>
    <w:rPr>
      <w:sz w:val="20"/>
      <w:szCs w:val="20"/>
    </w:rPr>
  </w:style>
  <w:style w:type="character" w:customStyle="1" w:styleId="CommentTextChar">
    <w:name w:val="Comment Text Char"/>
    <w:basedOn w:val="DefaultParagraphFont"/>
    <w:link w:val="CommentText"/>
    <w:uiPriority w:val="99"/>
    <w:semiHidden/>
    <w:rsid w:val="00632EA5"/>
    <w:rPr>
      <w:sz w:val="20"/>
      <w:szCs w:val="20"/>
    </w:rPr>
  </w:style>
  <w:style w:type="paragraph" w:styleId="CommentSubject">
    <w:name w:val="annotation subject"/>
    <w:basedOn w:val="CommentText"/>
    <w:next w:val="CommentText"/>
    <w:link w:val="CommentSubjectChar"/>
    <w:uiPriority w:val="99"/>
    <w:semiHidden/>
    <w:unhideWhenUsed/>
    <w:rsid w:val="00632EA5"/>
    <w:rPr>
      <w:b/>
      <w:bCs/>
    </w:rPr>
  </w:style>
  <w:style w:type="character" w:customStyle="1" w:styleId="CommentSubjectChar">
    <w:name w:val="Comment Subject Char"/>
    <w:basedOn w:val="CommentTextChar"/>
    <w:link w:val="CommentSubject"/>
    <w:uiPriority w:val="99"/>
    <w:semiHidden/>
    <w:rsid w:val="00632EA5"/>
    <w:rPr>
      <w:b/>
      <w:bCs/>
    </w:rPr>
  </w:style>
  <w:style w:type="paragraph" w:styleId="BalloonText">
    <w:name w:val="Balloon Text"/>
    <w:basedOn w:val="Normal"/>
    <w:link w:val="BalloonTextChar"/>
    <w:uiPriority w:val="99"/>
    <w:semiHidden/>
    <w:unhideWhenUsed/>
    <w:rsid w:val="0063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EA5"/>
    <w:rPr>
      <w:rFonts w:ascii="Tahoma" w:hAnsi="Tahoma" w:cs="Tahoma"/>
      <w:sz w:val="16"/>
      <w:szCs w:val="16"/>
    </w:rPr>
  </w:style>
  <w:style w:type="paragraph" w:styleId="Revision">
    <w:name w:val="Revision"/>
    <w:hidden/>
    <w:uiPriority w:val="99"/>
    <w:semiHidden/>
    <w:rsid w:val="00E62C7C"/>
    <w:pPr>
      <w:spacing w:after="0" w:line="240" w:lineRule="auto"/>
    </w:pPr>
  </w:style>
</w:styles>
</file>

<file path=word/webSettings.xml><?xml version="1.0" encoding="utf-8"?>
<w:webSettings xmlns:r="http://schemas.openxmlformats.org/officeDocument/2006/relationships" xmlns:w="http://schemas.openxmlformats.org/wordprocessingml/2006/main">
  <w:divs>
    <w:div w:id="82075149">
      <w:bodyDiv w:val="1"/>
      <w:marLeft w:val="0"/>
      <w:marRight w:val="0"/>
      <w:marTop w:val="0"/>
      <w:marBottom w:val="0"/>
      <w:divBdr>
        <w:top w:val="none" w:sz="0" w:space="0" w:color="auto"/>
        <w:left w:val="none" w:sz="0" w:space="0" w:color="auto"/>
        <w:bottom w:val="none" w:sz="0" w:space="0" w:color="auto"/>
        <w:right w:val="none" w:sz="0" w:space="0" w:color="auto"/>
      </w:divBdr>
    </w:div>
    <w:div w:id="5979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Martinez,Jeremiah L</dc:creator>
  <cp:keywords/>
  <dc:description/>
  <cp:lastModifiedBy>JBrown</cp:lastModifiedBy>
  <cp:revision>2</cp:revision>
  <dcterms:created xsi:type="dcterms:W3CDTF">2018-06-24T03:09:00Z</dcterms:created>
  <dcterms:modified xsi:type="dcterms:W3CDTF">2018-06-26T13:05:00Z</dcterms:modified>
</cp:coreProperties>
</file>