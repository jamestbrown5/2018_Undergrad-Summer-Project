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7902A" w14:textId="77777777" w:rsidR="007B16A2" w:rsidRPr="00D45FDB" w:rsidRDefault="00D45FDB" w:rsidP="00D45FDB">
      <w:pPr>
        <w:jc w:val="center"/>
        <w:rPr>
          <w:b/>
          <w:u w:val="single"/>
        </w:rPr>
      </w:pPr>
      <w:commentRangeStart w:id="0"/>
      <w:r w:rsidRPr="00D45FDB">
        <w:rPr>
          <w:b/>
          <w:u w:val="single"/>
        </w:rPr>
        <w:t>Abstract</w:t>
      </w:r>
      <w:commentRangeEnd w:id="0"/>
      <w:r w:rsidR="00354FF8">
        <w:rPr>
          <w:rStyle w:val="CommentReference"/>
        </w:rPr>
        <w:commentReference w:id="0"/>
      </w:r>
    </w:p>
    <w:p w14:paraId="72F25613" w14:textId="77777777" w:rsidR="00D45FDB" w:rsidRDefault="00AD5D55" w:rsidP="00BB0743">
      <w:pPr>
        <w:jc w:val="center"/>
        <w:rPr>
          <w:b/>
        </w:rPr>
      </w:pPr>
      <w:ins w:id="1" w:author="Chemistry Group Computer" w:date="2018-06-26T13:04:00Z">
        <w:r>
          <w:rPr>
            <w:b/>
          </w:rPr>
          <w:t>The effect of diapause on digestive efficiency across different strains of European corn borer</w:t>
        </w:r>
      </w:ins>
      <w:commentRangeStart w:id="2"/>
      <w:del w:id="3" w:author="Chemistry Group Computer" w:date="2018-06-26T12:43:00Z">
        <w:r w:rsidR="00D45FDB" w:rsidRPr="00D45FDB" w:rsidDel="00BB0743">
          <w:rPr>
            <w:b/>
          </w:rPr>
          <w:delText xml:space="preserve">Digestive efficiency of European </w:delText>
        </w:r>
      </w:del>
      <w:ins w:id="4" w:author="JBrown" w:date="2018-06-25T09:38:00Z">
        <w:del w:id="5" w:author="Chemistry Group Computer" w:date="2018-06-26T12:43:00Z">
          <w:r w:rsidR="008A273A" w:rsidDel="00BB0743">
            <w:rPr>
              <w:b/>
            </w:rPr>
            <w:delText>c</w:delText>
          </w:r>
        </w:del>
      </w:ins>
      <w:del w:id="6" w:author="JBrown" w:date="2018-06-25T09:38:00Z">
        <w:r w:rsidR="00D45FDB" w:rsidRPr="00D45FDB" w:rsidDel="008A273A">
          <w:rPr>
            <w:b/>
          </w:rPr>
          <w:delText>C</w:delText>
        </w:r>
      </w:del>
      <w:del w:id="7" w:author="Chemistry Group Computer" w:date="2018-06-26T12:43:00Z">
        <w:r w:rsidR="00D45FDB" w:rsidRPr="00D45FDB" w:rsidDel="00BB0743">
          <w:rPr>
            <w:b/>
          </w:rPr>
          <w:delText xml:space="preserve">orn </w:delText>
        </w:r>
      </w:del>
      <w:ins w:id="8" w:author="JBrown" w:date="2018-06-25T09:38:00Z">
        <w:del w:id="9" w:author="Chemistry Group Computer" w:date="2018-06-26T12:43:00Z">
          <w:r w:rsidR="008A273A" w:rsidDel="00BB0743">
            <w:rPr>
              <w:b/>
            </w:rPr>
            <w:delText>b</w:delText>
          </w:r>
        </w:del>
      </w:ins>
      <w:del w:id="10" w:author="JBrown" w:date="2018-06-25T09:38:00Z">
        <w:r w:rsidR="00D45FDB" w:rsidRPr="00D45FDB" w:rsidDel="008A273A">
          <w:rPr>
            <w:b/>
          </w:rPr>
          <w:delText>B</w:delText>
        </w:r>
      </w:del>
      <w:del w:id="11" w:author="Chemistry Group Computer" w:date="2018-06-26T12:43:00Z">
        <w:r w:rsidR="00D45FDB" w:rsidRPr="00D45FDB" w:rsidDel="00BB0743">
          <w:rPr>
            <w:b/>
          </w:rPr>
          <w:delText>orer larvae</w:delText>
        </w:r>
        <w:commentRangeEnd w:id="2"/>
        <w:r w:rsidR="00576EC5" w:rsidDel="00BB0743">
          <w:rPr>
            <w:rStyle w:val="CommentReference"/>
          </w:rPr>
          <w:commentReference w:id="2"/>
        </w:r>
      </w:del>
    </w:p>
    <w:p w14:paraId="55DD074B" w14:textId="77777777" w:rsidR="00D45FDB" w:rsidDel="00BB0743" w:rsidRDefault="00D45FDB" w:rsidP="00D45FDB">
      <w:pPr>
        <w:rPr>
          <w:del w:id="12" w:author="Chemistry Group Computer" w:date="2018-06-26T12:48:00Z"/>
        </w:rPr>
      </w:pPr>
      <w:r>
        <w:tab/>
      </w:r>
      <w:commentRangeStart w:id="13"/>
      <w:ins w:id="14" w:author="JBrown" w:date="2018-06-25T09:37:00Z">
        <w:del w:id="15" w:author="Chemistry Group Computer" w:date="2018-06-26T12:46:00Z">
          <w:r w:rsidR="008A273A" w:rsidDel="00BB0743">
            <w:delText xml:space="preserve">Background </w:delText>
          </w:r>
          <w:commentRangeEnd w:id="13"/>
          <w:r w:rsidR="008A273A" w:rsidDel="00BB0743">
            <w:rPr>
              <w:rStyle w:val="CommentReference"/>
            </w:rPr>
            <w:commentReference w:id="13"/>
          </w:r>
        </w:del>
      </w:ins>
      <w:ins w:id="16" w:author="JBrown" w:date="2018-06-25T09:39:00Z">
        <w:del w:id="17" w:author="Chemistry Group Computer" w:date="2018-06-26T12:46:00Z">
          <w:r w:rsidR="008A273A" w:rsidDel="00BB0743">
            <w:delText xml:space="preserve"> </w:delText>
          </w:r>
        </w:del>
      </w:ins>
      <w:commentRangeStart w:id="18"/>
      <w:r>
        <w:t xml:space="preserve">The European </w:t>
      </w:r>
      <w:ins w:id="19" w:author="Chemistry Group Computer" w:date="2018-06-26T13:13:00Z">
        <w:r w:rsidR="002125B2">
          <w:t>c</w:t>
        </w:r>
      </w:ins>
      <w:del w:id="20" w:author="Chemistry Group Computer" w:date="2018-06-26T13:13:00Z">
        <w:r w:rsidDel="002125B2">
          <w:delText>C</w:delText>
        </w:r>
      </w:del>
      <w:r>
        <w:t xml:space="preserve">orn </w:t>
      </w:r>
      <w:ins w:id="21" w:author="Chemistry Group Computer" w:date="2018-06-26T13:13:00Z">
        <w:r w:rsidR="002125B2">
          <w:t>b</w:t>
        </w:r>
      </w:ins>
      <w:del w:id="22" w:author="Chemistry Group Computer" w:date="2018-06-26T13:13:00Z">
        <w:r w:rsidDel="002125B2">
          <w:delText>B</w:delText>
        </w:r>
      </w:del>
      <w:r>
        <w:t xml:space="preserve">orer </w:t>
      </w:r>
      <w:del w:id="23" w:author="Chemistry Group Computer" w:date="2018-06-26T13:13:00Z">
        <w:r w:rsidDel="002125B2">
          <w:delText xml:space="preserve">(ECB) </w:delText>
        </w:r>
      </w:del>
      <w:r>
        <w:t xml:space="preserve">exists in two strains: </w:t>
      </w:r>
      <w:proofErr w:type="spellStart"/>
      <w:r>
        <w:t>univoltine</w:t>
      </w:r>
      <w:proofErr w:type="spellEnd"/>
      <w:r>
        <w:t xml:space="preserve"> (UZ) and bivoltine (BE)</w:t>
      </w:r>
      <w:del w:id="24" w:author="Chemistry Group Computer" w:date="2018-06-26T12:46:00Z">
        <w:r w:rsidDel="00BB0743">
          <w:delText>(?)</w:delText>
        </w:r>
      </w:del>
      <w:r>
        <w:t xml:space="preserve">. To determine the digestive efficiency of this species, larvae were reared and separated into two incubators. </w:t>
      </w:r>
      <w:ins w:id="25" w:author="Chemistry Group Computer" w:date="2018-06-26T12:47:00Z">
        <w:r w:rsidR="00BB0743">
          <w:t xml:space="preserve"> These larvae were subjected to one of two conditions: long daylight hours (16 hours) or short daylight hours (12 hours) while receiving a constant amount of plant material diet. </w:t>
        </w:r>
      </w:ins>
      <w:ins w:id="26" w:author="Chemistry Group Computer" w:date="2018-06-26T13:09:00Z">
        <w:r w:rsidR="002125B2">
          <w:t xml:space="preserve">At the end of the experiment, the lipid accumulation of both strains in both diapause conditions were used to compare the digestive </w:t>
        </w:r>
      </w:ins>
      <w:ins w:id="27" w:author="Chemistry Group Computer" w:date="2018-06-26T13:10:00Z">
        <w:r w:rsidR="002125B2">
          <w:t>efficiency</w:t>
        </w:r>
      </w:ins>
      <w:ins w:id="28" w:author="Chemistry Group Computer" w:date="2018-06-26T13:09:00Z">
        <w:r w:rsidR="002125B2">
          <w:t xml:space="preserve"> of each strain. The preliminary results show that the BE strain in short daylight hours had a higher rate of digestive efficiency. This is likely due to the fact that this strain must utilize the same amount of nutrients as the UZ strain in a shorter span of time before entering the next stage of its life history. These results can be used to create better, more efficient pest management systems for farmers who are economically impacted by these larvae.</w:t>
        </w:r>
      </w:ins>
      <w:del w:id="29" w:author="Chemistry Group Computer" w:date="2018-06-26T12:48:00Z">
        <w:r w:rsidDel="00BB0743">
          <w:delText xml:space="preserve">One UZ strain and one BE strain were placed into one incubator set at long-daylight hours, which were 16 hours of daylight. Another UZ strain and another BE strain were placed into the second incubator set at short-daylight hours, which were 12 hours of daylight. The larvae were fed with plant material from corn grown in a greenhouse. </w:delText>
        </w:r>
        <w:r w:rsidR="005216E1" w:rsidDel="00BB0743">
          <w:delText>The long-daylight hour larvae were incubated and kept on diet for their entire ultimate instar length of 10 days. The short-daylight larvae were subjected to the same treatment with the exception of their ultimate instar length being 6 days long. After the larvae completed this last stage of their life history, their pupating bodies were removed from the rearing trays. The frass in each larval container in the rearing trays was manually counted</w:delText>
        </w:r>
      </w:del>
      <w:ins w:id="30" w:author="JBrown" w:date="2018-06-25T09:45:00Z">
        <w:del w:id="31" w:author="Chemistry Group Computer" w:date="2018-06-26T12:48:00Z">
          <w:r w:rsidR="00576EC5" w:rsidDel="00BB0743">
            <w:delText xml:space="preserve"> </w:delText>
          </w:r>
        </w:del>
      </w:ins>
      <w:commentRangeEnd w:id="18"/>
      <w:ins w:id="32" w:author="JBrown" w:date="2018-06-25T09:46:00Z">
        <w:del w:id="33" w:author="Chemistry Group Computer" w:date="2018-06-26T12:48:00Z">
          <w:r w:rsidR="00576EC5" w:rsidDel="00BB0743">
            <w:rPr>
              <w:rStyle w:val="CommentReference"/>
            </w:rPr>
            <w:commentReference w:id="18"/>
          </w:r>
        </w:del>
      </w:ins>
      <w:commentRangeStart w:id="34"/>
      <w:ins w:id="35" w:author="JBrown" w:date="2018-06-25T09:45:00Z">
        <w:del w:id="36" w:author="Chemistry Group Computer" w:date="2018-06-26T12:48:00Z">
          <w:r w:rsidR="00576EC5" w:rsidDel="00BB0743">
            <w:delText>Results</w:delText>
          </w:r>
        </w:del>
      </w:ins>
      <w:commentRangeEnd w:id="34"/>
      <w:ins w:id="37" w:author="JBrown" w:date="2018-06-25T09:52:00Z">
        <w:del w:id="38" w:author="Chemistry Group Computer" w:date="2018-06-26T12:48:00Z">
          <w:r w:rsidR="00576EC5" w:rsidDel="00BB0743">
            <w:rPr>
              <w:rStyle w:val="CommentReference"/>
            </w:rPr>
            <w:commentReference w:id="34"/>
          </w:r>
        </w:del>
      </w:ins>
      <w:ins w:id="39" w:author="JBrown" w:date="2018-06-25T09:45:00Z">
        <w:del w:id="40" w:author="Chemistry Group Computer" w:date="2018-06-26T12:48:00Z">
          <w:r w:rsidR="00576EC5" w:rsidDel="00BB0743">
            <w:delText xml:space="preserve"> </w:delText>
          </w:r>
          <w:commentRangeStart w:id="41"/>
          <w:r w:rsidR="00576EC5" w:rsidDel="00BB0743">
            <w:delText>Discussion</w:delText>
          </w:r>
          <w:commentRangeEnd w:id="41"/>
          <w:r w:rsidR="00576EC5" w:rsidDel="00BB0743">
            <w:rPr>
              <w:rStyle w:val="CommentReference"/>
            </w:rPr>
            <w:commentReference w:id="41"/>
          </w:r>
        </w:del>
      </w:ins>
      <w:del w:id="42" w:author="Chemistry Group Computer" w:date="2018-06-26T12:48:00Z">
        <w:r w:rsidR="005216E1" w:rsidDel="00BB0743">
          <w:delText xml:space="preserve">. </w:delText>
        </w:r>
      </w:del>
    </w:p>
    <w:p w14:paraId="1B6DB3C5" w14:textId="77777777" w:rsidR="005216E1" w:rsidDel="002125B2" w:rsidRDefault="005216E1" w:rsidP="00D45FDB">
      <w:pPr>
        <w:rPr>
          <w:del w:id="43" w:author="Chemistry Group Computer" w:date="2018-06-26T13:07:00Z"/>
        </w:rPr>
      </w:pPr>
    </w:p>
    <w:p w14:paraId="5A965924" w14:textId="77777777" w:rsidR="005216E1" w:rsidRDefault="005216E1" w:rsidP="00D45FDB"/>
    <w:p w14:paraId="54E6AC58" w14:textId="77777777" w:rsidR="005216E1" w:rsidRDefault="005216E1" w:rsidP="00D45FDB"/>
    <w:p w14:paraId="306E85E2" w14:textId="77777777" w:rsidR="005216E1" w:rsidRDefault="005216E1" w:rsidP="00D45FDB"/>
    <w:p w14:paraId="1B1307BF" w14:textId="77777777" w:rsidR="005216E1" w:rsidRDefault="005216E1" w:rsidP="00D45FDB"/>
    <w:p w14:paraId="441CD94B" w14:textId="77777777" w:rsidR="005216E1" w:rsidRDefault="005216E1" w:rsidP="00D45FDB"/>
    <w:p w14:paraId="21C8E0D9" w14:textId="77777777" w:rsidR="005216E1" w:rsidRDefault="005216E1" w:rsidP="00D45FDB">
      <w:bookmarkStart w:id="44" w:name="_GoBack"/>
      <w:bookmarkEnd w:id="44"/>
    </w:p>
    <w:p w14:paraId="3266AD10" w14:textId="77777777" w:rsidR="005216E1" w:rsidRDefault="005216E1" w:rsidP="00D45FDB"/>
    <w:p w14:paraId="280A1C8D" w14:textId="77777777" w:rsidR="005216E1" w:rsidRDefault="005216E1" w:rsidP="00D45FDB"/>
    <w:p w14:paraId="26F6099E" w14:textId="77777777" w:rsidR="005216E1" w:rsidRDefault="005216E1" w:rsidP="00D45FDB"/>
    <w:p w14:paraId="47DBB54F" w14:textId="77777777" w:rsidR="005216E1" w:rsidRDefault="005216E1" w:rsidP="00D45FDB"/>
    <w:p w14:paraId="52C77968" w14:textId="77777777" w:rsidR="005216E1" w:rsidRDefault="005216E1" w:rsidP="00D45FDB"/>
    <w:p w14:paraId="49895F3A" w14:textId="77777777" w:rsidR="005216E1" w:rsidRDefault="005216E1" w:rsidP="00D45FDB"/>
    <w:p w14:paraId="361702BF" w14:textId="77777777" w:rsidR="005216E1" w:rsidRDefault="005216E1" w:rsidP="00D45FDB"/>
    <w:p w14:paraId="2BD12896" w14:textId="77777777" w:rsidR="005216E1" w:rsidRDefault="005216E1" w:rsidP="00D45FDB"/>
    <w:p w14:paraId="120EDC1C" w14:textId="77777777" w:rsidR="005216E1" w:rsidRDefault="005216E1" w:rsidP="00D45FDB"/>
    <w:p w14:paraId="5F1EDAF0" w14:textId="77777777" w:rsidR="005216E1" w:rsidRDefault="005216E1" w:rsidP="00D45FDB"/>
    <w:p w14:paraId="3DC20EF1" w14:textId="77777777" w:rsidR="005216E1" w:rsidRDefault="005216E1" w:rsidP="00D45FDB"/>
    <w:p w14:paraId="58C400A7" w14:textId="77777777" w:rsidR="00D45FDB" w:rsidRPr="00D45FDB" w:rsidRDefault="00D45FDB">
      <w:pPr>
        <w:rPr>
          <w:b/>
        </w:rPr>
      </w:pPr>
    </w:p>
    <w:p w14:paraId="7259DCFC" w14:textId="77777777" w:rsidR="00D45FDB" w:rsidRDefault="00D45FDB"/>
    <w:sectPr w:rsidR="00D45FDB" w:rsidSect="009F434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Brown" w:date="2018-06-25T09:57:00Z" w:initials="JTB">
    <w:p w14:paraId="0B2E06E4" w14:textId="77777777" w:rsidR="00354FF8" w:rsidRDefault="00354FF8">
      <w:pPr>
        <w:pStyle w:val="CommentText"/>
      </w:pPr>
      <w:r>
        <w:rPr>
          <w:rStyle w:val="CommentReference"/>
        </w:rPr>
        <w:annotationRef/>
      </w:r>
      <w:r>
        <w:t>As a general rule every abstract should be an encapsulation of the entire project. Only pertinent information should be included. Remember 250 words is not a lot of space to describe the entire project so we</w:t>
      </w:r>
      <w:r w:rsidR="00576EC5">
        <w:t xml:space="preserve"> must be conc</w:t>
      </w:r>
      <w:r>
        <w:t>ise.</w:t>
      </w:r>
    </w:p>
    <w:p w14:paraId="7FCB0196" w14:textId="77777777" w:rsidR="00354FF8" w:rsidRDefault="00354FF8">
      <w:pPr>
        <w:pStyle w:val="CommentText"/>
      </w:pPr>
    </w:p>
    <w:p w14:paraId="2A08D081" w14:textId="77777777" w:rsidR="00354FF8" w:rsidRDefault="00354FF8">
      <w:pPr>
        <w:pStyle w:val="CommentText"/>
      </w:pPr>
      <w:r>
        <w:t>When writing the abstract please make sure it includes the following:</w:t>
      </w:r>
    </w:p>
    <w:p w14:paraId="2F33A5D4" w14:textId="77777777" w:rsidR="00354FF8" w:rsidRDefault="00354FF8">
      <w:pPr>
        <w:pStyle w:val="CommentText"/>
      </w:pPr>
      <w:r>
        <w:t xml:space="preserve">-Background  </w:t>
      </w:r>
    </w:p>
    <w:p w14:paraId="6B6D7BFF" w14:textId="77777777" w:rsidR="00354FF8" w:rsidRDefault="00354FF8">
      <w:pPr>
        <w:pStyle w:val="CommentText"/>
      </w:pPr>
      <w:r>
        <w:t>-Methods</w:t>
      </w:r>
    </w:p>
    <w:p w14:paraId="623AD880" w14:textId="77777777" w:rsidR="00354FF8" w:rsidRDefault="00354FF8">
      <w:pPr>
        <w:pStyle w:val="CommentText"/>
      </w:pPr>
      <w:r>
        <w:t>-Results</w:t>
      </w:r>
    </w:p>
    <w:p w14:paraId="069091E0" w14:textId="77777777" w:rsidR="00354FF8" w:rsidRDefault="00354FF8">
      <w:pPr>
        <w:pStyle w:val="CommentText"/>
      </w:pPr>
      <w:r>
        <w:t>-Conclusion</w:t>
      </w:r>
    </w:p>
    <w:p w14:paraId="7338FD03" w14:textId="77777777" w:rsidR="00354FF8" w:rsidRDefault="00354FF8">
      <w:pPr>
        <w:pStyle w:val="CommentText"/>
      </w:pPr>
      <w:r>
        <w:t>-Discussion</w:t>
      </w:r>
    </w:p>
  </w:comment>
  <w:comment w:id="2" w:author="JBrown" w:date="2018-06-25T09:57:00Z" w:initials="JTB">
    <w:p w14:paraId="6C4F5698" w14:textId="77777777" w:rsidR="00576EC5" w:rsidRDefault="00576EC5">
      <w:pPr>
        <w:pStyle w:val="CommentText"/>
      </w:pPr>
      <w:r>
        <w:rPr>
          <w:rStyle w:val="CommentReference"/>
        </w:rPr>
        <w:annotationRef/>
      </w:r>
      <w:r>
        <w:t xml:space="preserve">I like the simplicity of this title but we </w:t>
      </w:r>
      <w:r w:rsidR="00CF0ED5">
        <w:t>need to add the experimental comparison being made with our research. What is the method of the comparison? If you had to use a few words to describe the experiment, what would they be?</w:t>
      </w:r>
    </w:p>
  </w:comment>
  <w:comment w:id="13" w:author="JBrown" w:date="2018-06-26T08:54:00Z" w:initials="JTB">
    <w:p w14:paraId="3ABA04D3" w14:textId="77777777" w:rsidR="00156A22" w:rsidRDefault="008A273A">
      <w:pPr>
        <w:pStyle w:val="CommentText"/>
      </w:pPr>
      <w:r>
        <w:rPr>
          <w:rStyle w:val="CommentReference"/>
        </w:rPr>
        <w:annotationRef/>
      </w:r>
      <w:r>
        <w:t xml:space="preserve"> </w:t>
      </w:r>
      <w:r w:rsidR="00156A22">
        <w:t xml:space="preserve">The background section in the abstract should be the big idea in the first sentence. Then in the second sentence point towards the gap in knowledge we are looking to fill with this study. One way to contextualize the history of ECB could be: </w:t>
      </w:r>
    </w:p>
    <w:p w14:paraId="0D57D305" w14:textId="77777777" w:rsidR="00156A22" w:rsidRDefault="00156A22">
      <w:pPr>
        <w:pStyle w:val="CommentText"/>
      </w:pPr>
    </w:p>
    <w:p w14:paraId="7D471B6A" w14:textId="77777777" w:rsidR="008A273A" w:rsidRDefault="008A273A">
      <w:pPr>
        <w:pStyle w:val="CommentText"/>
      </w:pPr>
      <w:r>
        <w:t xml:space="preserve">“Corn is one of three major crops grown here in the United States and </w:t>
      </w:r>
      <w:proofErr w:type="spellStart"/>
      <w:r>
        <w:t>Ostrinia</w:t>
      </w:r>
      <w:proofErr w:type="spellEnd"/>
      <w:r>
        <w:t xml:space="preserve"> </w:t>
      </w:r>
      <w:proofErr w:type="spellStart"/>
      <w:r>
        <w:t>nubilalis</w:t>
      </w:r>
      <w:proofErr w:type="spellEnd"/>
      <w:r>
        <w:t xml:space="preserve"> (European corn borer) is a major corn pest that requires a comprehensive management approach. ECB synchronize their life histories with their environment through diapause. In preparation for diapause, ECB accumulate nutrition from their environment but the relationship between diapause phenology and digestive efficiency has n</w:t>
      </w:r>
      <w:r w:rsidR="00156A22">
        <w:t>ot yet been established in ECB.”</w:t>
      </w:r>
    </w:p>
  </w:comment>
  <w:comment w:id="18" w:author="JBrown" w:date="2018-06-25T09:57:00Z" w:initials="JTB">
    <w:p w14:paraId="2BF39EFB" w14:textId="77777777" w:rsidR="00576EC5" w:rsidRDefault="00576EC5">
      <w:pPr>
        <w:pStyle w:val="CommentText"/>
      </w:pPr>
      <w:r>
        <w:rPr>
          <w:rStyle w:val="CommentReference"/>
        </w:rPr>
        <w:annotationRef/>
      </w:r>
      <w:r>
        <w:t>This methods section is TOO long. We need to be concise here. One way to write a concise methods section is to think about the “graph” we will eventually present. What are the independent and dependent variables? What is the methods used to compare those variables</w:t>
      </w:r>
    </w:p>
  </w:comment>
  <w:comment w:id="34" w:author="JBrown" w:date="2018-06-25T09:57:00Z" w:initials="JTB">
    <w:p w14:paraId="3C26C532" w14:textId="77777777" w:rsidR="00576EC5" w:rsidRDefault="00576EC5">
      <w:pPr>
        <w:pStyle w:val="CommentText"/>
      </w:pPr>
      <w:r>
        <w:rPr>
          <w:rStyle w:val="CommentReference"/>
        </w:rPr>
        <w:annotationRef/>
      </w:r>
      <w:r>
        <w:t xml:space="preserve">I cannot give you specific feedback on the results section but I would like to challenge you to </w:t>
      </w:r>
      <w:r>
        <w:rPr>
          <w:rStyle w:val="CommentReference"/>
        </w:rPr>
        <w:t>write one clear sentence (using one of the prediction graphs we have discussed).</w:t>
      </w:r>
    </w:p>
  </w:comment>
  <w:comment w:id="41" w:author="JBrown" w:date="2018-06-25T09:57:00Z" w:initials="JTB">
    <w:p w14:paraId="3667E9FA" w14:textId="77777777" w:rsidR="00576EC5" w:rsidRDefault="00576EC5">
      <w:pPr>
        <w:pStyle w:val="CommentText"/>
      </w:pPr>
      <w:r>
        <w:rPr>
          <w:rStyle w:val="CommentReference"/>
        </w:rPr>
        <w:annotationRef/>
      </w:r>
      <w:r>
        <w:rPr>
          <w:rStyle w:val="CommentReference"/>
        </w:rPr>
        <w:t xml:space="preserve"> Of course we will fill in some of the specifics in this section as we collect the data, but for now I would like for you </w:t>
      </w:r>
      <w:proofErr w:type="spellStart"/>
      <w:r>
        <w:rPr>
          <w:rStyle w:val="CommentReference"/>
        </w:rPr>
        <w:t>then</w:t>
      </w:r>
      <w:proofErr w:type="spellEnd"/>
      <w:r>
        <w:rPr>
          <w:rStyle w:val="CommentReference"/>
        </w:rPr>
        <w:t xml:space="preserve"> one clear sentence describing why this is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38FD03" w15:done="0"/>
  <w15:commentEx w15:paraId="6C4F5698" w15:done="0"/>
  <w15:commentEx w15:paraId="7D471B6A" w15:done="0"/>
  <w15:commentEx w15:paraId="2BF39EFB" w15:done="0"/>
  <w15:commentEx w15:paraId="3C26C532" w15:done="0"/>
  <w15:commentEx w15:paraId="3667E9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38FD03" w16cid:durableId="1EDCB356"/>
  <w16cid:commentId w16cid:paraId="6C4F5698" w16cid:durableId="1EDCB357"/>
  <w16cid:commentId w16cid:paraId="7D471B6A" w16cid:durableId="1EDCB358"/>
  <w16cid:commentId w16cid:paraId="2BF39EFB" w16cid:durableId="1EDCB359"/>
  <w16cid:commentId w16cid:paraId="3C26C532" w16cid:durableId="1EDCB35A"/>
  <w16cid:commentId w16cid:paraId="3667E9FA" w16cid:durableId="1EDCB3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mistry Group Computer">
    <w15:presenceInfo w15:providerId="AD" w15:userId="S-1-5-21-2064210376-1677799041-60295696-11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FDB"/>
    <w:rsid w:val="00156A22"/>
    <w:rsid w:val="001E627A"/>
    <w:rsid w:val="002125B2"/>
    <w:rsid w:val="00354FF8"/>
    <w:rsid w:val="005216E1"/>
    <w:rsid w:val="0056746E"/>
    <w:rsid w:val="00576EC5"/>
    <w:rsid w:val="007B16A2"/>
    <w:rsid w:val="008A273A"/>
    <w:rsid w:val="009F434A"/>
    <w:rsid w:val="00A5499B"/>
    <w:rsid w:val="00AD5D55"/>
    <w:rsid w:val="00B03E10"/>
    <w:rsid w:val="00BB0743"/>
    <w:rsid w:val="00CF0ED5"/>
    <w:rsid w:val="00D45FDB"/>
    <w:rsid w:val="00F73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97D0"/>
  <w15:docId w15:val="{3FF64191-73E7-4080-8EF2-B22BA5DC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43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54FF8"/>
    <w:rPr>
      <w:sz w:val="16"/>
      <w:szCs w:val="16"/>
    </w:rPr>
  </w:style>
  <w:style w:type="paragraph" w:styleId="CommentText">
    <w:name w:val="annotation text"/>
    <w:basedOn w:val="Normal"/>
    <w:link w:val="CommentTextChar"/>
    <w:uiPriority w:val="99"/>
    <w:semiHidden/>
    <w:unhideWhenUsed/>
    <w:rsid w:val="00354FF8"/>
    <w:pPr>
      <w:spacing w:line="240" w:lineRule="auto"/>
    </w:pPr>
    <w:rPr>
      <w:sz w:val="20"/>
      <w:szCs w:val="20"/>
    </w:rPr>
  </w:style>
  <w:style w:type="character" w:customStyle="1" w:styleId="CommentTextChar">
    <w:name w:val="Comment Text Char"/>
    <w:basedOn w:val="DefaultParagraphFont"/>
    <w:link w:val="CommentText"/>
    <w:uiPriority w:val="99"/>
    <w:semiHidden/>
    <w:rsid w:val="00354FF8"/>
    <w:rPr>
      <w:sz w:val="20"/>
      <w:szCs w:val="20"/>
    </w:rPr>
  </w:style>
  <w:style w:type="paragraph" w:styleId="CommentSubject">
    <w:name w:val="annotation subject"/>
    <w:basedOn w:val="CommentText"/>
    <w:next w:val="CommentText"/>
    <w:link w:val="CommentSubjectChar"/>
    <w:uiPriority w:val="99"/>
    <w:semiHidden/>
    <w:unhideWhenUsed/>
    <w:rsid w:val="00354FF8"/>
    <w:rPr>
      <w:b/>
      <w:bCs/>
    </w:rPr>
  </w:style>
  <w:style w:type="character" w:customStyle="1" w:styleId="CommentSubjectChar">
    <w:name w:val="Comment Subject Char"/>
    <w:basedOn w:val="CommentTextChar"/>
    <w:link w:val="CommentSubject"/>
    <w:uiPriority w:val="99"/>
    <w:semiHidden/>
    <w:rsid w:val="00354FF8"/>
    <w:rPr>
      <w:b/>
      <w:bCs/>
      <w:sz w:val="20"/>
      <w:szCs w:val="20"/>
    </w:rPr>
  </w:style>
  <w:style w:type="paragraph" w:styleId="BalloonText">
    <w:name w:val="Balloon Text"/>
    <w:basedOn w:val="Normal"/>
    <w:link w:val="BalloonTextChar"/>
    <w:uiPriority w:val="99"/>
    <w:semiHidden/>
    <w:unhideWhenUsed/>
    <w:rsid w:val="00354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4F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2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Jane Lapasaran</dc:creator>
  <cp:keywords/>
  <dc:description/>
  <cp:lastModifiedBy>Chemistry Group Computer</cp:lastModifiedBy>
  <cp:revision>2</cp:revision>
  <dcterms:created xsi:type="dcterms:W3CDTF">2018-06-26T17:24:00Z</dcterms:created>
  <dcterms:modified xsi:type="dcterms:W3CDTF">2018-06-26T17:24:00Z</dcterms:modified>
</cp:coreProperties>
</file>