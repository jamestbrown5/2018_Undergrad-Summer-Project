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6A2" w:rsidRPr="00D45FDB" w:rsidRDefault="00D45FDB" w:rsidP="00D45FDB">
      <w:pPr>
        <w:jc w:val="center"/>
        <w:rPr>
          <w:b/>
          <w:u w:val="single"/>
        </w:rPr>
      </w:pPr>
      <w:r w:rsidRPr="00D45FDB">
        <w:rPr>
          <w:b/>
          <w:u w:val="single"/>
        </w:rPr>
        <w:t>Abstract</w:t>
      </w:r>
    </w:p>
    <w:p w:rsidR="00D45FDB" w:rsidRDefault="00AD5D55" w:rsidP="00BB0743">
      <w:pPr>
        <w:jc w:val="center"/>
        <w:rPr>
          <w:b/>
        </w:rPr>
      </w:pPr>
      <w:r>
        <w:rPr>
          <w:b/>
        </w:rPr>
        <w:t>The effect of diapause on digestive efficiency across different strains of European corn borer</w:t>
      </w:r>
    </w:p>
    <w:p w:rsidR="006B7C14" w:rsidRDefault="00D45FDB" w:rsidP="003B59E7">
      <w:r>
        <w:tab/>
      </w:r>
      <w:r w:rsidR="008F45B2">
        <w:t>Since the</w:t>
      </w:r>
      <w:r w:rsidR="006B7C14">
        <w:t xml:space="preserve"> </w:t>
      </w:r>
      <w:r w:rsidR="008F45B2">
        <w:t>early 20</w:t>
      </w:r>
      <w:r w:rsidR="007735EA" w:rsidRPr="006B7C14">
        <w:rPr>
          <w:vertAlign w:val="superscript"/>
        </w:rPr>
        <w:t>th</w:t>
      </w:r>
      <w:r w:rsidR="008F45B2">
        <w:t xml:space="preserve"> century,</w:t>
      </w:r>
      <w:r w:rsidR="00320E77">
        <w:t xml:space="preserve"> European corn borer (ECB) has remained a primary pest of agricultural corn. ECB is </w:t>
      </w:r>
      <w:r w:rsidR="009B7630">
        <w:t>responsible</w:t>
      </w:r>
      <w:r w:rsidR="00320E77">
        <w:t xml:space="preserve"> for approximately $1 billion dollars in costs related to </w:t>
      </w:r>
      <w:r w:rsidR="009B7630">
        <w:t>yield loss and managing this pest.</w:t>
      </w:r>
      <w:r w:rsidR="006B7C14">
        <w:t xml:space="preserve"> Understanding the digestive efficiency of these larvae could provide comprehensive information to better manage the impact of ECB.</w:t>
      </w:r>
    </w:p>
    <w:p w:rsidR="00C51E54" w:rsidRDefault="009B7630" w:rsidP="006B7C14">
      <w:pPr>
        <w:ind w:firstLine="720"/>
        <w:rPr>
          <w:del w:id="0" w:author="Erin Jane Lapasaran" w:date="2018-07-05T11:04:00Z"/>
        </w:rPr>
      </w:pPr>
      <w:r>
        <w:t xml:space="preserve">To understand the relationship between digestive efficiency and diapause we used two </w:t>
      </w:r>
      <w:r>
        <w:t>sympatric strains of ECB with different diapause lengths</w:t>
      </w:r>
      <w:r w:rsidR="003B59E7">
        <w:t>.</w:t>
      </w:r>
      <w:r w:rsidR="00D45FDB">
        <w:t xml:space="preserve"> </w:t>
      </w:r>
      <w:r w:rsidR="008F45B2">
        <w:t>The effect of diapause on digestive efficiency was tested by comparing the consumption rate</w:t>
      </w:r>
      <w:r>
        <w:t xml:space="preserve"> of each strain </w:t>
      </w:r>
      <w:r w:rsidR="008F45B2">
        <w:t>during the fifth instar</w:t>
      </w:r>
      <w:r>
        <w:t xml:space="preserve"> when feeding on corn plant leaves</w:t>
      </w:r>
      <w:r w:rsidR="008F45B2">
        <w:t>.</w:t>
      </w:r>
      <w:r w:rsidR="002125B2">
        <w:t xml:space="preserve"> </w:t>
      </w:r>
      <w:r w:rsidR="008442B8">
        <w:t>We found</w:t>
      </w:r>
      <w:r w:rsidR="002125B2">
        <w:t xml:space="preserve"> that the </w:t>
      </w:r>
      <w:r w:rsidR="008F45B2">
        <w:t xml:space="preserve">shorter diapausing strain had a higher rate of digestive efficiency </w:t>
      </w:r>
      <w:r>
        <w:t>compared to</w:t>
      </w:r>
      <w:r w:rsidR="008F45B2">
        <w:t xml:space="preserve"> the</w:t>
      </w:r>
      <w:r>
        <w:t xml:space="preserve"> strain with a</w:t>
      </w:r>
      <w:r w:rsidR="008F45B2">
        <w:t xml:space="preserve"> longer </w:t>
      </w:r>
      <w:r>
        <w:t>diapause</w:t>
      </w:r>
      <w:r w:rsidR="008F45B2">
        <w:t xml:space="preserve">. </w:t>
      </w:r>
      <w:r w:rsidR="00202A5D">
        <w:t>For the shorter diapausing strain of ECB</w:t>
      </w:r>
      <w:r w:rsidR="006B7C14">
        <w:t xml:space="preserve">, </w:t>
      </w:r>
      <w:r w:rsidR="00202A5D">
        <w:t>a higher digestive efficiency could be beneficial</w:t>
      </w:r>
      <w:r w:rsidR="006B7C14">
        <w:t xml:space="preserve"> because competition for resources is higher when this strain begins feeding, so these larvae must utilize the resources more efficiently for survival in comparison to the longer diapausing strain which begins feeding when competition is lower.</w:t>
      </w:r>
      <w:r w:rsidR="002125B2">
        <w:t xml:space="preserve"> These results can be used to create better, more efficient pest management systems for farmers who are economically impacted by these larvae.</w:t>
      </w:r>
      <w:ins w:id="1" w:author="Erin Jane Lapasaran" w:date="2018-07-05T10:59:00Z">
        <w:r w:rsidR="0017515C">
          <w:t xml:space="preserve"> </w:t>
        </w:r>
      </w:ins>
      <w:r w:rsidR="006B7C14">
        <w:t xml:space="preserve"> One approach is planting more crops to compens</w:t>
      </w:r>
      <w:bookmarkStart w:id="2" w:name="_GoBack"/>
      <w:bookmarkEnd w:id="2"/>
      <w:r w:rsidR="006B7C14">
        <w:t>ate for any loss of yield due to ECB.</w:t>
      </w:r>
    </w:p>
    <w:p w:rsidR="00C51E54" w:rsidRDefault="00C51E54" w:rsidP="006B7C14">
      <w:pPr>
        <w:ind w:firstLine="720"/>
        <w:rPr>
          <w:del w:id="3" w:author="Erin Jane Lapasaran" w:date="2018-07-05T11:04:00Z"/>
        </w:rPr>
      </w:pPr>
    </w:p>
    <w:p w:rsidR="005216E1" w:rsidRDefault="005216E1"/>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D45FDB" w:rsidRPr="00D45FDB" w:rsidRDefault="00D45FDB">
      <w:pPr>
        <w:rPr>
          <w:b/>
        </w:rPr>
      </w:pPr>
    </w:p>
    <w:p w:rsidR="00D45FDB" w:rsidRDefault="00D45FDB"/>
    <w:sectPr w:rsidR="00D45FDB" w:rsidSect="009F4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Jane Lapasaran">
    <w15:presenceInfo w15:providerId="Windows Live" w15:userId="dbe3c62a6917cd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DB"/>
    <w:rsid w:val="00156A22"/>
    <w:rsid w:val="0017515C"/>
    <w:rsid w:val="001E627A"/>
    <w:rsid w:val="00202A5D"/>
    <w:rsid w:val="002125B2"/>
    <w:rsid w:val="00320E77"/>
    <w:rsid w:val="00354FF8"/>
    <w:rsid w:val="003925F9"/>
    <w:rsid w:val="003B59E7"/>
    <w:rsid w:val="005216E1"/>
    <w:rsid w:val="00550E8C"/>
    <w:rsid w:val="0056746E"/>
    <w:rsid w:val="00576EC5"/>
    <w:rsid w:val="006B7C14"/>
    <w:rsid w:val="007735EA"/>
    <w:rsid w:val="007B16A2"/>
    <w:rsid w:val="008442B8"/>
    <w:rsid w:val="008A273A"/>
    <w:rsid w:val="008F45B2"/>
    <w:rsid w:val="009B7630"/>
    <w:rsid w:val="009F434A"/>
    <w:rsid w:val="00A5499B"/>
    <w:rsid w:val="00AD5D55"/>
    <w:rsid w:val="00B03E10"/>
    <w:rsid w:val="00BB0743"/>
    <w:rsid w:val="00BC634B"/>
    <w:rsid w:val="00BF35FC"/>
    <w:rsid w:val="00C51E54"/>
    <w:rsid w:val="00CF0ED5"/>
    <w:rsid w:val="00D45FDB"/>
    <w:rsid w:val="00E40065"/>
    <w:rsid w:val="00F7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9FAA"/>
  <w15:docId w15:val="{CD0165CF-4C6C-44CF-881A-613047E2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4FF8"/>
    <w:rPr>
      <w:sz w:val="16"/>
      <w:szCs w:val="16"/>
    </w:rPr>
  </w:style>
  <w:style w:type="paragraph" w:styleId="CommentText">
    <w:name w:val="annotation text"/>
    <w:basedOn w:val="Normal"/>
    <w:link w:val="CommentTextChar"/>
    <w:uiPriority w:val="99"/>
    <w:semiHidden/>
    <w:unhideWhenUsed/>
    <w:rsid w:val="00354FF8"/>
    <w:pPr>
      <w:spacing w:line="240" w:lineRule="auto"/>
    </w:pPr>
    <w:rPr>
      <w:sz w:val="20"/>
      <w:szCs w:val="20"/>
    </w:rPr>
  </w:style>
  <w:style w:type="character" w:customStyle="1" w:styleId="CommentTextChar">
    <w:name w:val="Comment Text Char"/>
    <w:basedOn w:val="DefaultParagraphFont"/>
    <w:link w:val="CommentText"/>
    <w:uiPriority w:val="99"/>
    <w:semiHidden/>
    <w:rsid w:val="00354FF8"/>
    <w:rPr>
      <w:sz w:val="20"/>
      <w:szCs w:val="20"/>
    </w:rPr>
  </w:style>
  <w:style w:type="paragraph" w:styleId="CommentSubject">
    <w:name w:val="annotation subject"/>
    <w:basedOn w:val="CommentText"/>
    <w:next w:val="CommentText"/>
    <w:link w:val="CommentSubjectChar"/>
    <w:uiPriority w:val="99"/>
    <w:semiHidden/>
    <w:unhideWhenUsed/>
    <w:rsid w:val="00354FF8"/>
    <w:rPr>
      <w:b/>
      <w:bCs/>
    </w:rPr>
  </w:style>
  <w:style w:type="character" w:customStyle="1" w:styleId="CommentSubjectChar">
    <w:name w:val="Comment Subject Char"/>
    <w:basedOn w:val="CommentTextChar"/>
    <w:link w:val="CommentSubject"/>
    <w:uiPriority w:val="99"/>
    <w:semiHidden/>
    <w:rsid w:val="00354FF8"/>
    <w:rPr>
      <w:b/>
      <w:bCs/>
      <w:sz w:val="20"/>
      <w:szCs w:val="20"/>
    </w:rPr>
  </w:style>
  <w:style w:type="paragraph" w:styleId="BalloonText">
    <w:name w:val="Balloon Text"/>
    <w:basedOn w:val="Normal"/>
    <w:link w:val="BalloonTextChar"/>
    <w:uiPriority w:val="99"/>
    <w:semiHidden/>
    <w:unhideWhenUsed/>
    <w:rsid w:val="00354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FF8"/>
    <w:rPr>
      <w:rFonts w:ascii="Tahoma" w:hAnsi="Tahoma" w:cs="Tahoma"/>
      <w:sz w:val="16"/>
      <w:szCs w:val="16"/>
    </w:rPr>
  </w:style>
  <w:style w:type="paragraph" w:styleId="Revision">
    <w:name w:val="Revision"/>
    <w:hidden/>
    <w:uiPriority w:val="99"/>
    <w:semiHidden/>
    <w:rsid w:val="00320E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Jane Lapasaran</dc:creator>
  <cp:lastModifiedBy>Chemistry Group Computer</cp:lastModifiedBy>
  <cp:revision>2</cp:revision>
  <dcterms:created xsi:type="dcterms:W3CDTF">2018-07-05T16:58:00Z</dcterms:created>
  <dcterms:modified xsi:type="dcterms:W3CDTF">2018-07-05T16:58:00Z</dcterms:modified>
</cp:coreProperties>
</file>